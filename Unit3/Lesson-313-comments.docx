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28498" w14:textId="77777777" w:rsidR="00AD1911" w:rsidRPr="00AD1911" w:rsidRDefault="00AD1911" w:rsidP="00AD1911">
      <w:r w:rsidRPr="00AD1911">
        <w:t>Lesson 3.13 — while Loops</w:t>
      </w:r>
    </w:p>
    <w:p w14:paraId="46A59FC6" w14:textId="77777777" w:rsidR="00AD1911" w:rsidRPr="00AD1911" w:rsidRDefault="00AD1911" w:rsidP="00AD1911">
      <w:r w:rsidRPr="00AD1911">
        <w:t>====================================================================================================</w:t>
      </w:r>
    </w:p>
    <w:p w14:paraId="5AEF3FA0" w14:textId="77777777" w:rsidR="00AD1911" w:rsidRPr="00AD1911" w:rsidRDefault="00AD1911" w:rsidP="00AD1911"/>
    <w:p w14:paraId="2768CF05" w14:textId="77777777" w:rsidR="00AD1911" w:rsidRPr="00AD1911" w:rsidRDefault="00AD1911" w:rsidP="00AD1911">
      <w:r w:rsidRPr="00AD1911">
        <w:t>Overview</w:t>
      </w:r>
    </w:p>
    <w:p w14:paraId="7ADAA9E3" w14:textId="77777777" w:rsidR="00AD1911" w:rsidRPr="00AD1911" w:rsidRDefault="00AD1911" w:rsidP="00AD1911">
      <w:r w:rsidRPr="00AD1911">
        <w:t>--------</w:t>
      </w:r>
    </w:p>
    <w:p w14:paraId="31B456B6" w14:textId="77777777" w:rsidR="00AD1911" w:rsidRPr="00AD1911" w:rsidRDefault="00AD1911" w:rsidP="00AD1911">
      <w:r w:rsidRPr="00AD1911">
        <w:t>### Objectives — _Students will be able to…_</w:t>
      </w:r>
    </w:p>
    <w:p w14:paraId="6E6F57A9" w14:textId="77777777" w:rsidR="00AD1911" w:rsidRPr="00AD1911" w:rsidRDefault="00AD1911" w:rsidP="00AD1911">
      <w:r w:rsidRPr="00AD1911">
        <w:t>- **Trace** while loops to predict:</w:t>
      </w:r>
    </w:p>
    <w:p w14:paraId="4082DC8A" w14:textId="77777777" w:rsidR="00AD1911" w:rsidRPr="00AD1911" w:rsidRDefault="00AD1911" w:rsidP="00AD1911">
      <w:r w:rsidRPr="00AD1911">
        <w:t xml:space="preserve">  - The number of times the body executes</w:t>
      </w:r>
    </w:p>
    <w:p w14:paraId="77537491" w14:textId="77777777" w:rsidR="00AD1911" w:rsidRPr="00AD1911" w:rsidRDefault="00AD1911" w:rsidP="00AD1911">
      <w:r w:rsidRPr="00AD1911">
        <w:t xml:space="preserve">  - The output of the code</w:t>
      </w:r>
    </w:p>
    <w:p w14:paraId="57ABE818" w14:textId="77777777" w:rsidR="00AD1911" w:rsidRPr="00AD1911" w:rsidRDefault="00AD1911" w:rsidP="00AD1911">
      <w:r w:rsidRPr="00AD1911">
        <w:t>- **Differentiate** between while loops, if statements, and for loops</w:t>
      </w:r>
    </w:p>
    <w:p w14:paraId="78F3BFA6" w14:textId="77777777" w:rsidR="00AD1911" w:rsidRPr="00AD1911" w:rsidRDefault="00AD1911" w:rsidP="00AD1911"/>
    <w:p w14:paraId="3A0C48D4" w14:textId="77777777" w:rsidR="00AD1911" w:rsidRPr="00AD1911" w:rsidRDefault="00AD1911" w:rsidP="00AD1911">
      <w:r w:rsidRPr="00AD1911">
        <w:t>### Assessments — _Students will…_</w:t>
      </w:r>
    </w:p>
    <w:p w14:paraId="0452BADF" w14:textId="77777777" w:rsidR="00AD1911" w:rsidRPr="00AD1911" w:rsidRDefault="00AD1911" w:rsidP="00AD1911">
      <w:r w:rsidRPr="00AD1911">
        <w:t>- **Complete** Practice-It questions</w:t>
      </w:r>
    </w:p>
    <w:p w14:paraId="74D7A5EB" w14:textId="77777777" w:rsidR="00AD1911" w:rsidRPr="00AD1911" w:rsidRDefault="00AD1911" w:rsidP="00AD1911"/>
    <w:p w14:paraId="10052F52" w14:textId="77777777" w:rsidR="00AD1911" w:rsidRPr="00AD1911" w:rsidRDefault="00AD1911" w:rsidP="00AD1911">
      <w:r w:rsidRPr="00AD1911">
        <w:t>### Homework — _Students will…_</w:t>
      </w:r>
    </w:p>
    <w:p w14:paraId="31F51583" w14:textId="77777777" w:rsidR="00AD1911" w:rsidRPr="00AD1911" w:rsidRDefault="00AD1911" w:rsidP="00AD1911">
      <w:r w:rsidRPr="00AD1911">
        <w:t>- **Read** HW 5.1 “Random Numbers”</w:t>
      </w:r>
    </w:p>
    <w:p w14:paraId="22470953" w14:textId="77777777" w:rsidR="00AD1911" w:rsidRPr="00AD1911" w:rsidRDefault="00AD1911" w:rsidP="00AD1911">
      <w:commentRangeStart w:id="0"/>
      <w:r w:rsidRPr="00AD1911">
        <w:t>- **Complete** self-check questions \#1-4 and exercise 2</w:t>
      </w:r>
      <w:commentRangeEnd w:id="0"/>
      <w:r>
        <w:rPr>
          <w:rStyle w:val="CommentReference"/>
        </w:rPr>
        <w:commentReference w:id="0"/>
      </w:r>
    </w:p>
    <w:p w14:paraId="1A3D7A9D" w14:textId="77777777" w:rsidR="00AD1911" w:rsidRPr="00AD1911" w:rsidRDefault="00AD1911" w:rsidP="00AD1911"/>
    <w:p w14:paraId="43959B1F" w14:textId="77777777" w:rsidR="00AD1911" w:rsidRPr="00AD1911" w:rsidRDefault="00AD1911" w:rsidP="00AD1911"/>
    <w:p w14:paraId="5D6CD60B" w14:textId="77777777" w:rsidR="00AD1911" w:rsidRPr="00AD1911" w:rsidRDefault="00AD1911" w:rsidP="00AD1911">
      <w:r w:rsidRPr="00AD1911">
        <w:t>Materials &amp; Prep</w:t>
      </w:r>
    </w:p>
    <w:p w14:paraId="335C3F69" w14:textId="77777777" w:rsidR="00AD1911" w:rsidRPr="00AD1911" w:rsidRDefault="00AD1911" w:rsidP="00AD1911">
      <w:r w:rsidRPr="00AD1911">
        <w:t>----------------</w:t>
      </w:r>
    </w:p>
    <w:p w14:paraId="74F969B2" w14:textId="77777777" w:rsidR="00AD1911" w:rsidRPr="00AD1911" w:rsidRDefault="00AD1911" w:rsidP="00AD1911">
      <w:r w:rsidRPr="00AD1911">
        <w:t>- **Projector and computer**</w:t>
      </w:r>
    </w:p>
    <w:p w14:paraId="1F58C79B" w14:textId="77777777" w:rsidR="00AD1911" w:rsidRPr="00AD1911" w:rsidRDefault="00AD1911" w:rsidP="00AD1911">
      <w:r w:rsidRPr="00AD1911">
        <w:t>- **Whiteboard and** **markers**</w:t>
      </w:r>
    </w:p>
    <w:p w14:paraId="2BEE3530" w14:textId="77777777" w:rsidR="00AD1911" w:rsidRPr="00AD1911" w:rsidRDefault="00AD1911" w:rsidP="00AD1911">
      <w:r w:rsidRPr="00AD1911">
        <w:t>- **Classroom copies** of WS 3.13</w:t>
      </w:r>
    </w:p>
    <w:p w14:paraId="6C7B4EE6" w14:textId="77777777" w:rsidR="00AD1911" w:rsidRPr="00AD1911" w:rsidRDefault="00AD1911" w:rsidP="00AD1911"/>
    <w:p w14:paraId="518EACF0" w14:textId="77777777" w:rsidR="00AD1911" w:rsidRPr="00AD1911" w:rsidRDefault="00AD1911" w:rsidP="00AD1911"/>
    <w:p w14:paraId="698D55DE" w14:textId="77777777" w:rsidR="00AD1911" w:rsidRPr="00AD1911" w:rsidRDefault="00AD1911" w:rsidP="00AD1911">
      <w:r w:rsidRPr="00AD1911">
        <w:t>Pacing Guide</w:t>
      </w:r>
    </w:p>
    <w:p w14:paraId="6E2407F4" w14:textId="77777777" w:rsidR="00AD1911" w:rsidRPr="00AD1911" w:rsidRDefault="00AD1911" w:rsidP="00AD1911">
      <w:r w:rsidRPr="00AD1911">
        <w:t>------------</w:t>
      </w:r>
    </w:p>
    <w:p w14:paraId="77520177" w14:textId="77777777" w:rsidR="00AD1911" w:rsidRPr="00AD1911" w:rsidRDefault="00AD1911" w:rsidP="00AD1911">
      <w:r w:rsidRPr="00AD1911">
        <w:t>| Section                         | Total Time |</w:t>
      </w:r>
    </w:p>
    <w:p w14:paraId="200F2CBE" w14:textId="77777777" w:rsidR="00AD1911" w:rsidRPr="00AD1911" w:rsidRDefault="00AD1911" w:rsidP="00AD1911">
      <w:r w:rsidRPr="00AD1911">
        <w:t>|---------------------------------|-----------:|</w:t>
      </w:r>
    </w:p>
    <w:p w14:paraId="013427E7" w14:textId="77777777" w:rsidR="00AD1911" w:rsidRPr="00AD1911" w:rsidRDefault="00AD1911" w:rsidP="00AD1911">
      <w:r w:rsidRPr="00AD1911">
        <w:t>| Bell-work and attendance        |       5min |</w:t>
      </w:r>
    </w:p>
    <w:p w14:paraId="48EB8935" w14:textId="77777777" w:rsidR="00AD1911" w:rsidRPr="00AD1911" w:rsidRDefault="00AD1911" w:rsidP="00AD1911">
      <w:r w:rsidRPr="00AD1911">
        <w:t>| Introduction &amp; think-pair-share |      15min |</w:t>
      </w:r>
    </w:p>
    <w:p w14:paraId="0EFB8A41" w14:textId="77777777" w:rsidR="00AD1911" w:rsidRPr="00AD1911" w:rsidRDefault="00AD1911" w:rsidP="00AD1911">
      <w:r w:rsidRPr="00AD1911">
        <w:t>| Student Practice-It activity    |      35min |</w:t>
      </w:r>
    </w:p>
    <w:p w14:paraId="62F38FF1" w14:textId="77777777" w:rsidR="00AD1911" w:rsidRPr="00AD1911" w:rsidRDefault="00AD1911" w:rsidP="00AD1911"/>
    <w:p w14:paraId="34E5F076" w14:textId="77777777" w:rsidR="00AD1911" w:rsidRPr="00AD1911" w:rsidRDefault="00AD1911" w:rsidP="00AD1911"/>
    <w:p w14:paraId="7446A586" w14:textId="77777777" w:rsidR="00AD1911" w:rsidRPr="00AD1911" w:rsidRDefault="00AD1911" w:rsidP="00AD1911">
      <w:r w:rsidRPr="00AD1911">
        <w:t>Procedure</w:t>
      </w:r>
    </w:p>
    <w:p w14:paraId="5548EA88" w14:textId="77777777" w:rsidR="00AD1911" w:rsidRPr="00AD1911" w:rsidRDefault="00AD1911" w:rsidP="00AD1911">
      <w:r w:rsidRPr="00AD1911">
        <w:t>---------</w:t>
      </w:r>
    </w:p>
    <w:p w14:paraId="695A5020" w14:textId="77777777" w:rsidR="00AD1911" w:rsidRPr="00AD1911" w:rsidRDefault="00AD1911" w:rsidP="00AD1911"/>
    <w:p w14:paraId="48C0CAF8" w14:textId="77777777" w:rsidR="00AD1911" w:rsidRPr="00AD1911" w:rsidRDefault="00AD1911" w:rsidP="00AD1911">
      <w:r w:rsidRPr="00AD1911">
        <w:t>### Bell-work and Attendance \[5 minutes\]</w:t>
      </w:r>
    </w:p>
    <w:p w14:paraId="273762CA" w14:textId="77777777" w:rsidR="00AD1911" w:rsidRPr="00AD1911" w:rsidRDefault="00AD1911" w:rsidP="00AD1911"/>
    <w:p w14:paraId="12D598EE" w14:textId="77777777" w:rsidR="00AD1911" w:rsidRPr="00AD1911" w:rsidRDefault="00AD1911" w:rsidP="00AD1911">
      <w:r w:rsidRPr="00AD1911">
        <w:t>### Introduction &amp; Think-Pair-Share \[15 minutes\]</w:t>
      </w:r>
    </w:p>
    <w:p w14:paraId="2758A91F" w14:textId="77777777" w:rsidR="00AD1911" w:rsidRPr="00AD1911" w:rsidRDefault="00AD1911" w:rsidP="00AD1911"/>
    <w:p w14:paraId="0F5CC8C1" w14:textId="77777777" w:rsidR="00AD1911" w:rsidRPr="00AD1911" w:rsidRDefault="00AD1911" w:rsidP="00AD1911">
      <w:r w:rsidRPr="00AD1911">
        <w:t xml:space="preserve">1. Ask students to </w:t>
      </w:r>
      <w:del w:id="1" w:author="Steve Hollasch" w:date="2017-05-09T17:42:00Z">
        <w:r w:rsidRPr="00AD1911" w:rsidDel="00AD1911">
          <w:delText xml:space="preserve">offer </w:delText>
        </w:r>
      </w:del>
      <w:ins w:id="2" w:author="Steve Hollasch" w:date="2017-05-09T17:42:00Z">
        <w:r>
          <w:t>write</w:t>
        </w:r>
        <w:r w:rsidRPr="00AD1911">
          <w:t xml:space="preserve"> </w:t>
        </w:r>
      </w:ins>
      <w:r w:rsidRPr="00AD1911">
        <w:t>pseudocode that explains how they might track damage to a Pokemon.</w:t>
      </w:r>
    </w:p>
    <w:p w14:paraId="758E5A51" w14:textId="77777777" w:rsidR="00AD1911" w:rsidRPr="00AD1911" w:rsidRDefault="00AD1911" w:rsidP="00AD1911"/>
    <w:p w14:paraId="712BDD31" w14:textId="77777777" w:rsidR="00AD1911" w:rsidRPr="00AD1911" w:rsidRDefault="00AD1911" w:rsidP="00AD1911">
      <w:r w:rsidRPr="00AD1911">
        <w:t xml:space="preserve">   - (Student answers should include some of these steps: Start with initial HP, and while HP is</w:t>
      </w:r>
    </w:p>
    <w:p w14:paraId="3AD1A619" w14:textId="77777777" w:rsidR="00AD1911" w:rsidRPr="00AD1911" w:rsidRDefault="00AD1911" w:rsidP="00AD1911">
      <w:r w:rsidRPr="00AD1911">
        <w:t xml:space="preserve">     greater than 0, ask how much damage, subtract it, and end print with “Pokemon </w:t>
      </w:r>
      <w:del w:id="3" w:author="Steve Hollasch" w:date="2017-05-09T17:43:00Z">
        <w:r w:rsidRPr="00AD1911" w:rsidDel="00AD1911">
          <w:delText>fainted</w:delText>
        </w:r>
      </w:del>
      <w:ins w:id="4" w:author="Steve Hollasch" w:date="2017-05-09T17:43:00Z">
        <w:r>
          <w:t>lies on the ground, its chest wound volleying forth an impressive fountain of glistening gore</w:t>
        </w:r>
      </w:ins>
      <w:bookmarkStart w:id="5" w:name="_GoBack"/>
      <w:bookmarkEnd w:id="5"/>
      <w:r w:rsidRPr="00AD1911">
        <w:t>!”) Point</w:t>
      </w:r>
    </w:p>
    <w:p w14:paraId="17DDEC52" w14:textId="77777777" w:rsidR="00AD1911" w:rsidRPr="00AD1911" w:rsidRDefault="00AD1911" w:rsidP="00AD1911">
      <w:r w:rsidRPr="00AD1911">
        <w:t xml:space="preserve">     out that this process has no predetermined length (indefinite looping), so you need to use a</w:t>
      </w:r>
    </w:p>
    <w:p w14:paraId="37BFB418" w14:textId="77777777" w:rsidR="00AD1911" w:rsidRPr="00AD1911" w:rsidRDefault="00AD1911" w:rsidP="00AD1911">
      <w:r w:rsidRPr="00AD1911">
        <w:t xml:space="preserve">     new type of loop called a while loop.</w:t>
      </w:r>
    </w:p>
    <w:p w14:paraId="506CE04C" w14:textId="77777777" w:rsidR="00AD1911" w:rsidRPr="00AD1911" w:rsidRDefault="00AD1911" w:rsidP="00AD1911"/>
    <w:p w14:paraId="7BE5ACCE" w14:textId="77777777" w:rsidR="00AD1911" w:rsidRPr="00AD1911" w:rsidRDefault="00AD1911" w:rsidP="00AD1911">
      <w:r w:rsidRPr="00AD1911">
        <w:t xml:space="preserve">   - If students need additional examples of indefinite looping, use a simpler example, asking</w:t>
      </w:r>
    </w:p>
    <w:p w14:paraId="35235BF0" w14:textId="77777777" w:rsidR="00AD1911" w:rsidRPr="00AD1911" w:rsidRDefault="00AD1911" w:rsidP="00AD1911">
      <w:r w:rsidRPr="00AD1911">
        <w:t xml:space="preserve">     students how they would double a number until it was bigger than N.</w:t>
      </w:r>
    </w:p>
    <w:p w14:paraId="288ADED4" w14:textId="77777777" w:rsidR="00AD1911" w:rsidRPr="00AD1911" w:rsidRDefault="00AD1911" w:rsidP="00AD1911"/>
    <w:p w14:paraId="72934048" w14:textId="77777777" w:rsidR="00AD1911" w:rsidRPr="00AD1911" w:rsidRDefault="00AD1911" w:rsidP="00AD1911">
      <w:r w:rsidRPr="00AD1911">
        <w:t>2. Engage students in the introduction today by having students complete the graphic organizer on</w:t>
      </w:r>
    </w:p>
    <w:p w14:paraId="1615FF1F" w14:textId="77777777" w:rsidR="00AD1911" w:rsidRPr="00AD1911" w:rsidRDefault="00AD1911" w:rsidP="00AD1911">
      <w:r w:rsidRPr="00AD1911">
        <w:t xml:space="preserve">   WS 3.13 as you review the structure, flow, and syntax of the while loop.</w:t>
      </w:r>
    </w:p>
    <w:p w14:paraId="64E91091" w14:textId="77777777" w:rsidR="00AD1911" w:rsidRPr="00AD1911" w:rsidRDefault="00AD1911" w:rsidP="00AD1911"/>
    <w:p w14:paraId="5C2D6F61" w14:textId="77777777" w:rsidR="00AD1911" w:rsidRPr="00AD1911" w:rsidRDefault="00AD1911" w:rsidP="00AD1911">
      <w:r w:rsidRPr="00AD1911">
        <w:t>3. Compare and contrast the while and for loops (see code snippets below): both are control</w:t>
      </w:r>
    </w:p>
    <w:p w14:paraId="5616BADF" w14:textId="77777777" w:rsidR="00AD1911" w:rsidRPr="00AD1911" w:rsidRDefault="00AD1911" w:rsidP="00AD1911">
      <w:r w:rsidRPr="00AD1911">
        <w:t xml:space="preserve">   structures that send the flow of control through a loop, but scope differs, so the loops execute</w:t>
      </w:r>
    </w:p>
    <w:p w14:paraId="410BE6A9" w14:textId="77777777" w:rsidR="00AD1911" w:rsidRPr="00AD1911" w:rsidRDefault="00AD1911" w:rsidP="00AD1911">
      <w:r w:rsidRPr="00AD1911">
        <w:t xml:space="preserve">   in different ways.</w:t>
      </w:r>
    </w:p>
    <w:p w14:paraId="009CBF95" w14:textId="77777777" w:rsidR="00AD1911" w:rsidRPr="00AD1911" w:rsidRDefault="00AD1911" w:rsidP="00AD1911"/>
    <w:p w14:paraId="186E76F8" w14:textId="77777777" w:rsidR="00AD1911" w:rsidRPr="00AD1911" w:rsidRDefault="00AD1911" w:rsidP="00AD1911">
      <w:r w:rsidRPr="00AD1911">
        <w:t xml:space="preserve">   - Have students point out where i is declared.</w:t>
      </w:r>
    </w:p>
    <w:p w14:paraId="60D6D8A4" w14:textId="77777777" w:rsidR="00AD1911" w:rsidRPr="00AD1911" w:rsidRDefault="00AD1911" w:rsidP="00AD1911"/>
    <w:p w14:paraId="2D41FB09" w14:textId="77777777" w:rsidR="00AD1911" w:rsidRPr="00AD1911" w:rsidRDefault="00AD1911" w:rsidP="00AD1911">
      <w:r w:rsidRPr="00AD1911">
        <w:t xml:space="preserve">   - Introduce the concept of definite vs. indefinite loops and ask students when they might want to</w:t>
      </w:r>
    </w:p>
    <w:p w14:paraId="57485632" w14:textId="77777777" w:rsidR="00AD1911" w:rsidRPr="00AD1911" w:rsidRDefault="00AD1911" w:rsidP="00AD1911">
      <w:r w:rsidRPr="00AD1911">
        <w:t xml:space="preserve">     use an indefinite loop (they will probably have wanted to use this structure in their earlier</w:t>
      </w:r>
    </w:p>
    <w:p w14:paraId="0D1F9269" w14:textId="77777777" w:rsidR="00AD1911" w:rsidRPr="00AD1911" w:rsidRDefault="00AD1911" w:rsidP="00AD1911">
      <w:r w:rsidRPr="00AD1911">
        <w:t xml:space="preserve">     programming projects—prompt them with this if no one volunteers an example).</w:t>
      </w:r>
    </w:p>
    <w:p w14:paraId="0F407C3F" w14:textId="77777777" w:rsidR="00AD1911" w:rsidRPr="00AD1911" w:rsidRDefault="00AD1911" w:rsidP="00AD1911"/>
    <w:p w14:paraId="37EB35E8" w14:textId="77777777" w:rsidR="00AD1911" w:rsidRPr="00AD1911" w:rsidRDefault="00AD1911" w:rsidP="00AD1911">
      <w:r w:rsidRPr="00AD1911">
        <w:t xml:space="preserve">   - Call 2 students up to the board; one to trace the flow of control and the other write the</w:t>
      </w:r>
    </w:p>
    <w:p w14:paraId="557FE7E3" w14:textId="77777777" w:rsidR="00AD1911" w:rsidRPr="00AD1911" w:rsidRDefault="00AD1911" w:rsidP="00AD1911">
      <w:r w:rsidRPr="00AD1911">
        <w:t xml:space="preserve">     output.</w:t>
      </w:r>
    </w:p>
    <w:p w14:paraId="26EFCACE" w14:textId="77777777" w:rsidR="00AD1911" w:rsidRPr="00AD1911" w:rsidRDefault="00AD1911" w:rsidP="00AD1911"/>
    <w:p w14:paraId="5844046C" w14:textId="77777777" w:rsidR="00AD1911" w:rsidRPr="00AD1911" w:rsidRDefault="00AD1911" w:rsidP="00AD1911">
      <w:r w:rsidRPr="00AD1911">
        <w:t xml:space="preserve">     ``` Java</w:t>
      </w:r>
    </w:p>
    <w:p w14:paraId="446A76EE" w14:textId="77777777" w:rsidR="00AD1911" w:rsidRPr="00AD1911" w:rsidRDefault="00AD1911" w:rsidP="00AD1911">
      <w:r w:rsidRPr="00AD1911">
        <w:t xml:space="preserve">     // while loop:                      // for loop:</w:t>
      </w:r>
    </w:p>
    <w:p w14:paraId="43615E2E" w14:textId="77777777" w:rsidR="00AD1911" w:rsidRPr="00AD1911" w:rsidRDefault="00AD1911" w:rsidP="00AD1911">
      <w:r w:rsidRPr="00AD1911">
        <w:t xml:space="preserve">     int i = 0;                          for (int i = 0; i &lt; 10; i++) {</w:t>
      </w:r>
    </w:p>
    <w:p w14:paraId="0966DCC3" w14:textId="77777777" w:rsidR="00AD1911" w:rsidRPr="00AD1911" w:rsidRDefault="00AD1911" w:rsidP="00AD1911">
      <w:r w:rsidRPr="00AD1911">
        <w:t xml:space="preserve">     while (int i &lt; 10) {                    System.out.println (i);</w:t>
      </w:r>
    </w:p>
    <w:p w14:paraId="4A2FD458" w14:textId="77777777" w:rsidR="00AD1911" w:rsidRPr="00AD1911" w:rsidRDefault="00AD1911" w:rsidP="00AD1911">
      <w:r w:rsidRPr="00AD1911">
        <w:t xml:space="preserve">         System.out.println (i);         }</w:t>
      </w:r>
    </w:p>
    <w:p w14:paraId="27F213F4" w14:textId="77777777" w:rsidR="00AD1911" w:rsidRPr="00AD1911" w:rsidRDefault="00AD1911" w:rsidP="00AD1911">
      <w:r w:rsidRPr="00AD1911">
        <w:t xml:space="preserve">         i++;</w:t>
      </w:r>
    </w:p>
    <w:p w14:paraId="0CF44545" w14:textId="77777777" w:rsidR="00AD1911" w:rsidRPr="00AD1911" w:rsidRDefault="00AD1911" w:rsidP="00AD1911">
      <w:r w:rsidRPr="00AD1911">
        <w:t xml:space="preserve">     }</w:t>
      </w:r>
    </w:p>
    <w:p w14:paraId="12122270" w14:textId="77777777" w:rsidR="00AD1911" w:rsidRPr="00AD1911" w:rsidRDefault="00AD1911" w:rsidP="00AD1911">
      <w:r w:rsidRPr="00AD1911">
        <w:t xml:space="preserve">     ```</w:t>
      </w:r>
    </w:p>
    <w:p w14:paraId="5CBFE945" w14:textId="77777777" w:rsidR="00AD1911" w:rsidRPr="00AD1911" w:rsidRDefault="00AD1911" w:rsidP="00AD1911"/>
    <w:p w14:paraId="4964D9F4" w14:textId="77777777" w:rsidR="00AD1911" w:rsidRPr="00AD1911" w:rsidRDefault="00AD1911" w:rsidP="00AD1911">
      <w:r w:rsidRPr="00AD1911">
        <w:t>4. Invite students to Think-pair-share on the following example:</w:t>
      </w:r>
    </w:p>
    <w:p w14:paraId="3D0A2FF8" w14:textId="77777777" w:rsidR="00AD1911" w:rsidRPr="00AD1911" w:rsidRDefault="00AD1911" w:rsidP="00AD1911"/>
    <w:p w14:paraId="4ADF1E20" w14:textId="77777777" w:rsidR="00AD1911" w:rsidRPr="00AD1911" w:rsidRDefault="00AD1911" w:rsidP="00AD1911">
      <w:r w:rsidRPr="00AD1911">
        <w:t xml:space="preserve">   ``` Java</w:t>
      </w:r>
    </w:p>
    <w:p w14:paraId="6C939414" w14:textId="77777777" w:rsidR="00AD1911" w:rsidRPr="00AD1911" w:rsidRDefault="00AD1911" w:rsidP="00AD1911">
      <w:r w:rsidRPr="00AD1911">
        <w:t xml:space="preserve">   int n = 91;</w:t>
      </w:r>
    </w:p>
    <w:p w14:paraId="74A4B707" w14:textId="77777777" w:rsidR="00AD1911" w:rsidRPr="00AD1911" w:rsidRDefault="00AD1911" w:rsidP="00AD1911">
      <w:r w:rsidRPr="00AD1911">
        <w:t xml:space="preserve">   int factor = 2;</w:t>
      </w:r>
    </w:p>
    <w:p w14:paraId="6E0E79CE" w14:textId="77777777" w:rsidR="00AD1911" w:rsidRPr="00AD1911" w:rsidRDefault="00AD1911" w:rsidP="00AD1911">
      <w:r w:rsidRPr="00AD1911">
        <w:t xml:space="preserve">   while (n % factor != 0) {</w:t>
      </w:r>
    </w:p>
    <w:p w14:paraId="3C63D430" w14:textId="77777777" w:rsidR="00AD1911" w:rsidRPr="00AD1911" w:rsidRDefault="00AD1911" w:rsidP="00AD1911">
      <w:r w:rsidRPr="00AD1911">
        <w:t xml:space="preserve">       factor ++;</w:t>
      </w:r>
    </w:p>
    <w:p w14:paraId="5CD0151F" w14:textId="77777777" w:rsidR="00AD1911" w:rsidRPr="00AD1911" w:rsidRDefault="00AD1911" w:rsidP="00AD1911">
      <w:r w:rsidRPr="00AD1911">
        <w:t xml:space="preserve">   }</w:t>
      </w:r>
    </w:p>
    <w:p w14:paraId="35C71E61" w14:textId="77777777" w:rsidR="00AD1911" w:rsidRPr="00AD1911" w:rsidRDefault="00AD1911" w:rsidP="00AD1911">
      <w:r w:rsidRPr="00AD1911">
        <w:t xml:space="preserve">   System.out.println("First factor is " + factor);</w:t>
      </w:r>
    </w:p>
    <w:p w14:paraId="32E53A18" w14:textId="77777777" w:rsidR="00AD1911" w:rsidRPr="00AD1911" w:rsidRDefault="00AD1911" w:rsidP="00AD1911">
      <w:r w:rsidRPr="00AD1911">
        <w:t xml:space="preserve">   ```</w:t>
      </w:r>
    </w:p>
    <w:p w14:paraId="1EF26FCE" w14:textId="77777777" w:rsidR="00AD1911" w:rsidRPr="00AD1911" w:rsidRDefault="00AD1911" w:rsidP="00AD1911"/>
    <w:p w14:paraId="55B7F771" w14:textId="77777777" w:rsidR="00AD1911" w:rsidRPr="00AD1911" w:rsidRDefault="00AD1911" w:rsidP="00AD1911">
      <w:r w:rsidRPr="00AD1911">
        <w:t xml:space="preserve">   - How many times does this loop execute? What is the output?</w:t>
      </w:r>
    </w:p>
    <w:p w14:paraId="0D9CA071" w14:textId="77777777" w:rsidR="00AD1911" w:rsidRPr="00AD1911" w:rsidRDefault="00AD1911" w:rsidP="00AD1911"/>
    <w:p w14:paraId="4CC3C23A" w14:textId="77777777" w:rsidR="00AD1911" w:rsidRPr="00AD1911" w:rsidRDefault="00AD1911" w:rsidP="00AD1911">
      <w:r w:rsidRPr="00AD1911">
        <w:t xml:space="preserve">   - In the same pairs, have students rewrite the while loop as a for loop.</w:t>
      </w:r>
    </w:p>
    <w:p w14:paraId="0CFF073C" w14:textId="77777777" w:rsidR="00AD1911" w:rsidRPr="00AD1911" w:rsidRDefault="00AD1911" w:rsidP="00AD1911"/>
    <w:p w14:paraId="2EC54C4F" w14:textId="77777777" w:rsidR="00AD1911" w:rsidRPr="00AD1911" w:rsidRDefault="00AD1911" w:rsidP="00AD1911">
      <w:r w:rsidRPr="00AD1911">
        <w:t>### Student Practice-It Activity \[35 minutes\]</w:t>
      </w:r>
    </w:p>
    <w:p w14:paraId="620D3F6D" w14:textId="77777777" w:rsidR="00AD1911" w:rsidRPr="00AD1911" w:rsidRDefault="00AD1911" w:rsidP="00AD1911">
      <w:r w:rsidRPr="00AD1911">
        <w:t>1. Have students complete the following Practice-It problems:</w:t>
      </w:r>
    </w:p>
    <w:p w14:paraId="31471270" w14:textId="77777777" w:rsidR="00AD1911" w:rsidRPr="00AD1911" w:rsidRDefault="00AD1911" w:rsidP="00AD1911"/>
    <w:p w14:paraId="0E9B245D" w14:textId="77777777" w:rsidR="00AD1911" w:rsidRPr="00AD1911" w:rsidRDefault="00AD1911" w:rsidP="00AD1911">
      <w:r w:rsidRPr="00AD1911">
        <w:t xml:space="preserve">   1. whileLoops&lt;br&gt;</w:t>
      </w:r>
    </w:p>
    <w:p w14:paraId="70CEB6CF" w14:textId="77777777" w:rsidR="00AD1911" w:rsidRPr="00AD1911" w:rsidRDefault="00AD1911" w:rsidP="00AD1911">
      <w:r w:rsidRPr="00AD1911">
        <w:t xml:space="preserve">   2. forToWhile&lt;br&gt;</w:t>
      </w:r>
    </w:p>
    <w:p w14:paraId="454817CA" w14:textId="77777777" w:rsidR="00AD1911" w:rsidRPr="00AD1911" w:rsidRDefault="00AD1911" w:rsidP="00AD1911">
      <w:r w:rsidRPr="00AD1911">
        <w:t xml:space="preserve">   3. whileLoopMystery1&lt;br&gt;</w:t>
      </w:r>
    </w:p>
    <w:p w14:paraId="79C56C22" w14:textId="77777777" w:rsidR="00AD1911" w:rsidRPr="00AD1911" w:rsidRDefault="00AD1911" w:rsidP="00AD1911">
      <w:r w:rsidRPr="00AD1911">
        <w:t xml:space="preserve">   4. whileLoopMystery2</w:t>
      </w:r>
    </w:p>
    <w:p w14:paraId="25D246B2" w14:textId="77777777" w:rsidR="00AD1911" w:rsidRPr="00AD1911" w:rsidRDefault="00AD1911" w:rsidP="00AD1911"/>
    <w:p w14:paraId="0EEED556" w14:textId="77777777" w:rsidR="00AD1911" w:rsidRPr="00AD1911" w:rsidRDefault="00AD1911" w:rsidP="00AD1911">
      <w:r w:rsidRPr="00AD1911">
        <w:t>2. If students complete these problems with time to spare, have them complete Practice-It exercise</w:t>
      </w:r>
    </w:p>
    <w:p w14:paraId="7B7B0055" w14:textId="77777777" w:rsidR="00AD1911" w:rsidRPr="00AD1911" w:rsidRDefault="00AD1911" w:rsidP="00AD1911">
      <w:r w:rsidRPr="00AD1911">
        <w:t xml:space="preserve">   “gcd.”</w:t>
      </w:r>
    </w:p>
    <w:p w14:paraId="38C8B0A5" w14:textId="77777777" w:rsidR="00AD1911" w:rsidRPr="00AD1911" w:rsidRDefault="00AD1911" w:rsidP="00AD1911"/>
    <w:p w14:paraId="062D75D9" w14:textId="77777777" w:rsidR="00AD1911" w:rsidRPr="00AD1911" w:rsidRDefault="00AD1911" w:rsidP="00AD1911"/>
    <w:p w14:paraId="190EB963" w14:textId="77777777" w:rsidR="00AD1911" w:rsidRPr="00AD1911" w:rsidRDefault="00AD1911" w:rsidP="00AD1911">
      <w:r w:rsidRPr="00AD1911">
        <w:t>Accommodation and Differentiation</w:t>
      </w:r>
    </w:p>
    <w:p w14:paraId="64EABD3D" w14:textId="77777777" w:rsidR="00AD1911" w:rsidRPr="00AD1911" w:rsidRDefault="00AD1911" w:rsidP="00AD1911">
      <w:r w:rsidRPr="00AD1911">
        <w:t>---------------------------------</w:t>
      </w:r>
    </w:p>
    <w:p w14:paraId="1C6AC8CB" w14:textId="77777777" w:rsidR="00AD1911" w:rsidRPr="00AD1911" w:rsidRDefault="00AD1911" w:rsidP="00AD1911">
      <w:r w:rsidRPr="00AD1911">
        <w:t>If students are having difficulty tracing while loops, using proper syntax, or predicting the output</w:t>
      </w:r>
    </w:p>
    <w:p w14:paraId="47A5E259" w14:textId="77777777" w:rsidR="00AD1911" w:rsidRPr="00AD1911" w:rsidRDefault="00AD1911" w:rsidP="00AD1911">
      <w:r w:rsidRPr="00AD1911">
        <w:t>of the loop, you can change the Practice-It exercise to a reciprocal teaching exercise, where ¼ of</w:t>
      </w:r>
    </w:p>
    <w:p w14:paraId="41E93890" w14:textId="77777777" w:rsidR="00AD1911" w:rsidRPr="00AD1911" w:rsidRDefault="00AD1911" w:rsidP="00AD1911">
      <w:r w:rsidRPr="00AD1911">
        <w:t>the class does each problem, and they come to the front of the room to explain their solution and</w:t>
      </w:r>
    </w:p>
    <w:p w14:paraId="2B2BCA0D" w14:textId="77777777" w:rsidR="00AD1911" w:rsidRPr="00AD1911" w:rsidRDefault="00AD1911" w:rsidP="00AD1911">
      <w:r w:rsidRPr="00AD1911">
        <w:t>process to the rest of the class.</w:t>
      </w:r>
    </w:p>
    <w:p w14:paraId="49F3111D" w14:textId="77777777" w:rsidR="00AD1911" w:rsidRPr="00AD1911" w:rsidRDefault="00AD1911" w:rsidP="00AD1911"/>
    <w:p w14:paraId="0CE46ED0" w14:textId="77777777" w:rsidR="00AD1911" w:rsidRPr="00AD1911" w:rsidRDefault="00AD1911" w:rsidP="00AD1911">
      <w:r w:rsidRPr="00AD1911">
        <w:t>If you have students that finished the classwork ahead of time, encourage them to explore do/while</w:t>
      </w:r>
    </w:p>
    <w:p w14:paraId="327BDCE8" w14:textId="77777777" w:rsidR="00AD1911" w:rsidRPr="00AD1911" w:rsidRDefault="00AD1911" w:rsidP="00AD1911">
      <w:r w:rsidRPr="00AD1911">
        <w:t>loops (which are NOT part of the AP subset).</w:t>
      </w:r>
    </w:p>
    <w:p w14:paraId="54D684B9" w14:textId="77777777" w:rsidR="00AD1911" w:rsidRPr="00AD1911" w:rsidRDefault="00AD1911" w:rsidP="00AD1911"/>
    <w:p w14:paraId="44AEA23F" w14:textId="77777777" w:rsidR="00AD1911" w:rsidRPr="00AD1911" w:rsidRDefault="00AD1911" w:rsidP="00AD1911"/>
    <w:p w14:paraId="7A931A15" w14:textId="77777777" w:rsidR="00AD1911" w:rsidRPr="00AD1911" w:rsidRDefault="00AD1911" w:rsidP="00AD1911">
      <w:r w:rsidRPr="00AD1911">
        <w:t>Common Mistakes</w:t>
      </w:r>
    </w:p>
    <w:p w14:paraId="785C979A" w14:textId="77777777" w:rsidR="00AD1911" w:rsidRPr="00AD1911" w:rsidRDefault="00AD1911" w:rsidP="00AD1911">
      <w:r w:rsidRPr="00AD1911">
        <w:t>---------------</w:t>
      </w:r>
    </w:p>
    <w:p w14:paraId="1330F871" w14:textId="77777777" w:rsidR="00AD1911" w:rsidRPr="00AD1911" w:rsidRDefault="00AD1911" w:rsidP="00AD1911">
      <w:r w:rsidRPr="00AD1911">
        <w:t>Loops common mistakes:</w:t>
      </w:r>
    </w:p>
    <w:p w14:paraId="58B7C684" w14:textId="77777777" w:rsidR="00AD1911" w:rsidRPr="00AD1911" w:rsidRDefault="00AD1911" w:rsidP="00AD1911">
      <w:r w:rsidRPr="00AD1911">
        <w:t>&lt;http://interactivepython.org/runestone/static/JavaReview/LoopBasics/lMistakes.html&gt;</w:t>
      </w:r>
    </w:p>
    <w:p w14:paraId="1D478A06" w14:textId="77777777" w:rsidR="00AD1911" w:rsidRPr="00AD1911" w:rsidRDefault="00AD1911" w:rsidP="00AD1911"/>
    <w:p w14:paraId="5C86DA60" w14:textId="77777777" w:rsidR="00AD1911" w:rsidRPr="00AD1911" w:rsidRDefault="00AD1911" w:rsidP="00AD1911"/>
    <w:p w14:paraId="3C7478AE" w14:textId="77777777" w:rsidR="00AD1911" w:rsidRPr="00AD1911" w:rsidRDefault="00AD1911" w:rsidP="00AD1911">
      <w:r w:rsidRPr="00AD1911">
        <w:t>Video</w:t>
      </w:r>
    </w:p>
    <w:p w14:paraId="5B4682F3" w14:textId="77777777" w:rsidR="00AD1911" w:rsidRPr="00AD1911" w:rsidRDefault="00AD1911" w:rsidP="00AD1911">
      <w:r w:rsidRPr="00AD1911">
        <w:t>-----</w:t>
      </w:r>
    </w:p>
    <w:p w14:paraId="3B1A9904" w14:textId="77777777" w:rsidR="00AD1911" w:rsidRPr="00AD1911" w:rsidRDefault="00AD1911" w:rsidP="00AD1911">
      <w:r w:rsidRPr="00AD1911">
        <w:t>- CSE 142, _While Loop_ (11:21-15:55)&lt;br&gt;</w:t>
      </w:r>
    </w:p>
    <w:p w14:paraId="066D0825" w14:textId="77777777" w:rsidR="00770C33" w:rsidRPr="00AD1911" w:rsidRDefault="00AD1911" w:rsidP="00AD1911">
      <w:r w:rsidRPr="00AD1911">
        <w:t xml:space="preserve">  &lt;https://uw.hosted.panopto.com/Panopto/Pages/Viewer.aspx?id=f9874ea5-8d4d-4bf1-8924-ded454847a58&amp;start=681&gt;</w:t>
      </w:r>
    </w:p>
    <w:sectPr w:rsidR="00770C33" w:rsidRPr="00AD1911" w:rsidSect="00AD1911">
      <w:pgSz w:w="12240" w:h="15840"/>
      <w:pgMar w:top="851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ve Hollasch" w:date="2017-05-09T17:41:00Z" w:initials="SH">
    <w:p w14:paraId="486E4ADF" w14:textId="77777777" w:rsidR="00AD1911" w:rsidRDefault="00AD1911">
      <w:pPr>
        <w:pStyle w:val="CommentText"/>
      </w:pPr>
      <w:r>
        <w:rPr>
          <w:rStyle w:val="CommentReference"/>
        </w:rPr>
        <w:annotationRef/>
      </w:r>
      <w:r>
        <w:t>This is a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6E4A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 Hollasch">
    <w15:presenceInfo w15:providerId="Windows Live" w15:userId="d21d3ac78deb7e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4F"/>
    <w:rsid w:val="0004368A"/>
    <w:rsid w:val="004C2256"/>
    <w:rsid w:val="005A2A2A"/>
    <w:rsid w:val="00624C94"/>
    <w:rsid w:val="00852D4F"/>
    <w:rsid w:val="00AD1911"/>
    <w:rsid w:val="00B511CB"/>
    <w:rsid w:val="00D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A37E"/>
  <w15:chartTrackingRefBased/>
  <w15:docId w15:val="{F06A64BF-0F26-4FD2-9381-06E7A5A3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1911"/>
    <w:pPr>
      <w:spacing w:after="0" w:line="240" w:lineRule="auto"/>
      <w:contextualSpacing/>
    </w:pPr>
    <w:rPr>
      <w:rFonts w:ascii="Consolas" w:hAnsi="Consolas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911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911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9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Hollasch</dc:creator>
  <cp:keywords/>
  <dc:description/>
  <cp:lastModifiedBy>Steve Hollasch</cp:lastModifiedBy>
  <cp:revision>2</cp:revision>
  <dcterms:created xsi:type="dcterms:W3CDTF">2017-05-10T00:37:00Z</dcterms:created>
  <dcterms:modified xsi:type="dcterms:W3CDTF">2017-05-10T00:44:00Z</dcterms:modified>
</cp:coreProperties>
</file>